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20C" w:rsidRPr="002E520C" w:rsidRDefault="002E520C" w:rsidP="002E5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75 </w:t>
      </w:r>
      <w:proofErr w:type="spellStart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>Cấu</w:t>
      </w:r>
      <w:proofErr w:type="spellEnd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>trúc</w:t>
      </w:r>
      <w:proofErr w:type="spellEnd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>tiếng</w:t>
      </w:r>
      <w:proofErr w:type="spellEnd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>Anh</w:t>
      </w:r>
      <w:proofErr w:type="spellEnd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2E52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1)</w:t>
      </w:r>
      <w:bookmarkStart w:id="0" w:name="_GoBack"/>
      <w:bookmarkEnd w:id="0"/>
    </w:p>
    <w:p w:rsidR="002E520C" w:rsidRPr="002E520C" w:rsidRDefault="002E520C" w:rsidP="002E5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9700" cy="3362325"/>
            <wp:effectExtent l="0" t="0" r="0" b="9525"/>
            <wp:docPr id="1" name="Picture 1" descr="http://tienganhonline.net/wp-content/uploads/2015/08/hoc-tieng-anh-giao-tiep-cap-t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ienganhonline.net/wp-content/uploads/2015/08/hoc-tieng-anh-giao-tiep-cap-t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0C" w:rsidRPr="002E520C" w:rsidRDefault="002E520C" w:rsidP="002E5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20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1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S + V+ too + 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adj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/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adv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+ (for someone) + to do something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quá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….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để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cho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ai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</w:rPr>
      </w:pPr>
      <w:ins w:id="4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*1This structure is too easy for you to remember.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*2: He ran too fast for me to follow.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6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S + V + so + 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adj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/ 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adv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+ that +S + V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quá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…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đến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nỗi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mà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</w:rPr>
      </w:pPr>
      <w:ins w:id="8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*1: This box is so heavy that I cannot take it.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*2: He speaks so soft that we can’t hear anything.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10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3)•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It + V + such + (a/an) + N(s) + that + S +V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quá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…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đến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nỗi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mà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</w:rPr>
      </w:pPr>
      <w:ins w:id="12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*1: It is such a heavy box that I cannot take it.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*2: It is such interesting books that I cannot ignore them at all.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14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4)•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S + V + 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adj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/ 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adv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+ enough + (for someone) + to do something.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Đủ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…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cho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ai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đó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</w:rPr>
      </w:pPr>
      <w:ins w:id="16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*1: She is old enough to get married.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*2: They are intelligent enough for me to teach them English.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18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5)•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Have/ get + something + done (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VpII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 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nhờ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ai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hoặc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thuê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ai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</w:rPr>
      </w:pPr>
      <w:ins w:id="20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*1: I had my hair cut yesterday.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*2: I’d like to have my shoes repaired.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2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6)•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It + be + time + S + V (-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ed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, 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cột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2) / It’s +time +for someone +to do something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đã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đến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lúc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ai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đóphải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</w:rPr>
      </w:pPr>
      <w:ins w:id="24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*1: It is time you had a shower.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*2: It’s time for me to ask all of you for this question.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6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7)•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It + takes/took+ someone + amount of time + to do something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…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mất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bao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nhiêu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thờigian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</w:rPr>
      </w:pPr>
      <w:ins w:id="28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*1: It takes me 5 minutes to get to school.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*2: It took him 10 minutes to do this exercise yesterday.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30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8)•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prevent/stop + someone/something + From + 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ngăn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cản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ai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cái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…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không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..)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*1: I can’t prevent him from smoking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*2: I can’t stop her from tearing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32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9)•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S + find+ it+ 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adj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to do something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thấy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…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để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</w:rPr>
      </w:pPr>
      <w:ins w:id="34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*1: I find it very difficult to learn about English.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</w:rPr>
      </w:pPr>
      <w:ins w:id="36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10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prefer + Noun/ 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+ to + N/ 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Thích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cái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hơn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cái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/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</w:rPr>
      </w:pPr>
      <w:ins w:id="38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*2: I prefer reading books to watching TV.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</w:rPr>
      </w:pPr>
      <w:ins w:id="40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11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Would rather + V¬ (infinitive) + than + V (infinitive)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thích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hơn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</w:rPr>
      </w:pPr>
      <w:ins w:id="42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*1: She would rather play games than read books.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*2: I’d rather learn English than learn Biology.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43" w:author="Unknown"/>
          <w:rFonts w:ascii="Times New Roman" w:eastAsia="Times New Roman" w:hAnsi="Times New Roman" w:cs="Times New Roman"/>
          <w:sz w:val="24"/>
          <w:szCs w:val="24"/>
        </w:rPr>
      </w:pPr>
      <w:ins w:id="44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12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be/get Used to + 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quen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45" w:author="Unknown"/>
          <w:rFonts w:ascii="Times New Roman" w:eastAsia="Times New Roman" w:hAnsi="Times New Roman" w:cs="Times New Roman"/>
          <w:sz w:val="24"/>
          <w:szCs w:val="24"/>
        </w:rPr>
      </w:pPr>
      <w:ins w:id="46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*I am used to eating with chopsticks.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47" w:author="Unknown"/>
          <w:rFonts w:ascii="Times New Roman" w:eastAsia="Times New Roman" w:hAnsi="Times New Roman" w:cs="Times New Roman"/>
          <w:sz w:val="24"/>
          <w:szCs w:val="24"/>
        </w:rPr>
      </w:pPr>
      <w:ins w:id="48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13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Used to + V (infinitive)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Thường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trong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quá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khứ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và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bây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giờ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không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nữa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49" w:author="Unknown"/>
          <w:rFonts w:ascii="Times New Roman" w:eastAsia="Times New Roman" w:hAnsi="Times New Roman" w:cs="Times New Roman"/>
          <w:sz w:val="24"/>
          <w:szCs w:val="24"/>
        </w:rPr>
      </w:pPr>
      <w:ins w:id="50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*1: I used to go fishing with my friend when I was young.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*2: She used to smoke 10 cigarettes a day.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51" w:author="Unknown"/>
          <w:rFonts w:ascii="Times New Roman" w:eastAsia="Times New Roman" w:hAnsi="Times New Roman" w:cs="Times New Roman"/>
          <w:sz w:val="24"/>
          <w:szCs w:val="24"/>
        </w:rPr>
      </w:pPr>
      <w:ins w:id="52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14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be amazed at = to be surprised at + N/V-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(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ngạc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nhiên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về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….)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53" w:author="Unknown"/>
          <w:rFonts w:ascii="Times New Roman" w:eastAsia="Times New Roman" w:hAnsi="Times New Roman" w:cs="Times New Roman"/>
          <w:sz w:val="24"/>
          <w:szCs w:val="24"/>
        </w:rPr>
      </w:pPr>
      <w:ins w:id="54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15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be angry at + N/V-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tức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giận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về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</w:rPr>
      </w:pPr>
      <w:ins w:id="56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t>16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be good at/ bad at + N/ 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giỏi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về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…/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kém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về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57" w:author="Unknown"/>
          <w:rFonts w:ascii="Times New Roman" w:eastAsia="Times New Roman" w:hAnsi="Times New Roman" w:cs="Times New Roman"/>
          <w:sz w:val="24"/>
          <w:szCs w:val="24"/>
        </w:rPr>
      </w:pPr>
      <w:ins w:id="58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17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by chance = by accident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adv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tình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cờ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59" w:author="Unknown"/>
          <w:rFonts w:ascii="Times New Roman" w:eastAsia="Times New Roman" w:hAnsi="Times New Roman" w:cs="Times New Roman"/>
          <w:sz w:val="24"/>
          <w:szCs w:val="24"/>
        </w:rPr>
      </w:pPr>
      <w:ins w:id="60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18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be/get tired of + N/V-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mệt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mỏi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về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61" w:author="Unknown"/>
          <w:rFonts w:ascii="Times New Roman" w:eastAsia="Times New Roman" w:hAnsi="Times New Roman" w:cs="Times New Roman"/>
          <w:sz w:val="24"/>
          <w:szCs w:val="24"/>
        </w:rPr>
      </w:pPr>
      <w:ins w:id="62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19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can’t stand/ help/ bear/ resist + 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không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nhịn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được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63" w:author="Unknown"/>
          <w:rFonts w:ascii="Times New Roman" w:eastAsia="Times New Roman" w:hAnsi="Times New Roman" w:cs="Times New Roman"/>
          <w:sz w:val="24"/>
          <w:szCs w:val="24"/>
        </w:rPr>
      </w:pPr>
      <w:ins w:id="64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20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be keen on/ to be fond of + N/V-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thích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đó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65" w:author="Unknown"/>
          <w:rFonts w:ascii="Times New Roman" w:eastAsia="Times New Roman" w:hAnsi="Times New Roman" w:cs="Times New Roman"/>
          <w:sz w:val="24"/>
          <w:szCs w:val="24"/>
        </w:rPr>
      </w:pPr>
      <w:ins w:id="66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21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be interested in + N/V-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quan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tâm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đến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67" w:author="Unknown"/>
          <w:rFonts w:ascii="Times New Roman" w:eastAsia="Times New Roman" w:hAnsi="Times New Roman" w:cs="Times New Roman"/>
          <w:sz w:val="24"/>
          <w:szCs w:val="24"/>
        </w:rPr>
      </w:pPr>
      <w:ins w:id="68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22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waste + time/ money + 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tốn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tiền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hoặc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tg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69" w:author="Unknown"/>
          <w:rFonts w:ascii="Times New Roman" w:eastAsia="Times New Roman" w:hAnsi="Times New Roman" w:cs="Times New Roman"/>
          <w:sz w:val="24"/>
          <w:szCs w:val="24"/>
        </w:rPr>
      </w:pPr>
      <w:ins w:id="70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23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spend + amount of time/ money + V-</w:t>
        </w:r>
        <w:proofErr w:type="spell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dành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bao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nhiêu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thời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gian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71" w:author="Unknown"/>
          <w:rFonts w:ascii="Times New Roman" w:eastAsia="Times New Roman" w:hAnsi="Times New Roman" w:cs="Times New Roman"/>
          <w:sz w:val="24"/>
          <w:szCs w:val="24"/>
        </w:rPr>
      </w:pPr>
      <w:ins w:id="72" w:author="Unknown"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24</w:t>
        </w:r>
        <w:proofErr w:type="gramStart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spend + amount of time/ money + on + something 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dành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thời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gian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vào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việc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73" w:author="Unknown"/>
          <w:rFonts w:ascii="Times New Roman" w:eastAsia="Times New Roman" w:hAnsi="Times New Roman" w:cs="Times New Roman"/>
          <w:sz w:val="24"/>
          <w:szCs w:val="24"/>
        </w:rPr>
      </w:pPr>
      <w:ins w:id="74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*1: I spend 2 hours reading books a day.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75" w:author="Unknown"/>
          <w:rFonts w:ascii="Times New Roman" w:eastAsia="Times New Roman" w:hAnsi="Times New Roman" w:cs="Times New Roman"/>
          <w:sz w:val="24"/>
          <w:szCs w:val="24"/>
        </w:rPr>
      </w:pPr>
      <w:ins w:id="76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25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to give up + V-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/ N(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từ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bỏ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/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cái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77" w:author="Unknown"/>
          <w:rFonts w:ascii="Times New Roman" w:eastAsia="Times New Roman" w:hAnsi="Times New Roman" w:cs="Times New Roman"/>
          <w:sz w:val="24"/>
          <w:szCs w:val="24"/>
        </w:rPr>
      </w:pPr>
      <w:ins w:id="78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26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would like + to do something 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thích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79" w:author="Unknown"/>
          <w:rFonts w:ascii="Times New Roman" w:eastAsia="Times New Roman" w:hAnsi="Times New Roman" w:cs="Times New Roman"/>
          <w:sz w:val="24"/>
          <w:szCs w:val="24"/>
        </w:rPr>
      </w:pPr>
      <w:ins w:id="80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27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have + (something) to + Verb(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có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cái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đó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để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81" w:author="Unknown"/>
          <w:rFonts w:ascii="Times New Roman" w:eastAsia="Times New Roman" w:hAnsi="Times New Roman" w:cs="Times New Roman"/>
          <w:sz w:val="24"/>
          <w:szCs w:val="24"/>
        </w:rPr>
      </w:pPr>
      <w:ins w:id="82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28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It + be + something/ someone + that/ who(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chính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mà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83" w:author="Unknown"/>
          <w:rFonts w:ascii="Times New Roman" w:eastAsia="Times New Roman" w:hAnsi="Times New Roman" w:cs="Times New Roman"/>
          <w:sz w:val="24"/>
          <w:szCs w:val="24"/>
        </w:rPr>
      </w:pPr>
      <w:ins w:id="84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29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Had better + V(infinitive)(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nên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….)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85" w:author="Unknown"/>
          <w:rFonts w:ascii="Times New Roman" w:eastAsia="Times New Roman" w:hAnsi="Times New Roman" w:cs="Times New Roman"/>
          <w:sz w:val="24"/>
          <w:szCs w:val="24"/>
        </w:rPr>
      </w:pPr>
      <w:ins w:id="86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30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hate/ like/ dislike/ enjoy/ avoid/ finish/ mind/ postpone/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practise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/ consider/</w:t>
        </w:r>
        <w:r w:rsidRPr="002E520C">
          <w:rPr>
            <w:rFonts w:ascii="Times New Roman" w:eastAsia="Times New Roman" w:hAnsi="Times New Roman" w:cs="Times New Roman"/>
            <w:sz w:val="24"/>
            <w:szCs w:val="24"/>
          </w:rPr>
          <w:br/>
          <w:t>delay/ deny/ suggest/ risk/ keep/ imagine/ fancy + V-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87" w:author="Unknown"/>
          <w:rFonts w:ascii="Times New Roman" w:eastAsia="Times New Roman" w:hAnsi="Times New Roman" w:cs="Times New Roman"/>
          <w:sz w:val="24"/>
          <w:szCs w:val="24"/>
        </w:rPr>
      </w:pPr>
      <w:ins w:id="88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*I always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practise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speaking English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everyday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89" w:author="Unknown"/>
          <w:rFonts w:ascii="Times New Roman" w:eastAsia="Times New Roman" w:hAnsi="Times New Roman" w:cs="Times New Roman"/>
          <w:sz w:val="24"/>
          <w:szCs w:val="24"/>
        </w:rPr>
      </w:pPr>
      <w:ins w:id="90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31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It’s +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adj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+ to + V-infinitive(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quá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..</w:t>
        </w:r>
        <w:proofErr w:type="spellStart"/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để</w:t>
        </w:r>
        <w:proofErr w:type="spellEnd"/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91" w:author="Unknown"/>
          <w:rFonts w:ascii="Times New Roman" w:eastAsia="Times New Roman" w:hAnsi="Times New Roman" w:cs="Times New Roman"/>
          <w:sz w:val="24"/>
          <w:szCs w:val="24"/>
        </w:rPr>
      </w:pPr>
      <w:ins w:id="92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32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Take place = happen = occur(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xảy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ra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93" w:author="Unknown"/>
          <w:rFonts w:ascii="Times New Roman" w:eastAsia="Times New Roman" w:hAnsi="Times New Roman" w:cs="Times New Roman"/>
          <w:sz w:val="24"/>
          <w:szCs w:val="24"/>
        </w:rPr>
      </w:pPr>
      <w:ins w:id="94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33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to be excited about(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thích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thú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95" w:author="Unknown"/>
          <w:rFonts w:ascii="Times New Roman" w:eastAsia="Times New Roman" w:hAnsi="Times New Roman" w:cs="Times New Roman"/>
          <w:sz w:val="24"/>
          <w:szCs w:val="24"/>
        </w:rPr>
      </w:pPr>
      <w:ins w:id="96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34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to be bored with/ fed up with(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chán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cái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97" w:author="Unknown"/>
          <w:rFonts w:ascii="Times New Roman" w:eastAsia="Times New Roman" w:hAnsi="Times New Roman" w:cs="Times New Roman"/>
          <w:sz w:val="24"/>
          <w:szCs w:val="24"/>
        </w:rPr>
      </w:pPr>
      <w:ins w:id="98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35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There is + N-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số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ít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, there are + N-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số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nhiều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có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cái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99" w:author="Unknown"/>
          <w:rFonts w:ascii="Times New Roman" w:eastAsia="Times New Roman" w:hAnsi="Times New Roman" w:cs="Times New Roman"/>
          <w:sz w:val="24"/>
          <w:szCs w:val="24"/>
        </w:rPr>
      </w:pPr>
      <w:ins w:id="100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36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feel like + V-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ing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cảm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thấy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thích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Pr="002E520C" w:rsidRDefault="002E520C" w:rsidP="002E520C">
      <w:pPr>
        <w:spacing w:before="100" w:beforeAutospacing="1" w:after="100" w:afterAutospacing="1" w:line="240" w:lineRule="auto"/>
        <w:rPr>
          <w:ins w:id="101" w:author="Unknown"/>
          <w:rFonts w:ascii="Times New Roman" w:eastAsia="Times New Roman" w:hAnsi="Times New Roman" w:cs="Times New Roman"/>
          <w:sz w:val="24"/>
          <w:szCs w:val="24"/>
        </w:rPr>
      </w:pPr>
      <w:ins w:id="102" w:author="Unknown">
        <w:r w:rsidRPr="002E520C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37</w:t>
        </w:r>
        <w:proofErr w:type="gram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)•</w:t>
        </w:r>
        <w:proofErr w:type="gram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expect someone to do something(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mong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đợi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ai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làm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gì</w:t>
        </w:r>
        <w:proofErr w:type="spellEnd"/>
        <w:r w:rsidRPr="002E520C">
          <w:rPr>
            <w:rFonts w:ascii="Times New Roman" w:eastAsia="Times New Roman" w:hAnsi="Times New Roman" w:cs="Times New Roman"/>
            <w:sz w:val="24"/>
            <w:szCs w:val="24"/>
          </w:rPr>
          <w:t>…)</w:t>
        </w:r>
      </w:ins>
    </w:p>
    <w:p w:rsidR="002E520C" w:rsidRDefault="002E520C" w:rsidP="002E520C">
      <w:pPr>
        <w:pStyle w:val="Heading2"/>
      </w:pPr>
      <w:r>
        <w:t xml:space="preserve">75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2 – </w:t>
      </w:r>
      <w:proofErr w:type="spellStart"/>
      <w:r>
        <w:t>cuối</w:t>
      </w:r>
      <w:proofErr w:type="spellEnd"/>
      <w:r>
        <w:t>)</w:t>
      </w:r>
    </w:p>
    <w:p w:rsidR="002E520C" w:rsidRDefault="002E520C" w:rsidP="002E520C">
      <w:pPr>
        <w:pStyle w:val="NormalWeb"/>
      </w:pPr>
      <w:r>
        <w:rPr>
          <w:noProof/>
        </w:rPr>
        <w:drawing>
          <wp:inline distT="0" distB="0" distL="0" distR="0">
            <wp:extent cx="5286375" cy="3048000"/>
            <wp:effectExtent l="0" t="0" r="9525" b="0"/>
            <wp:docPr id="2" name="Picture 2" descr="http://www.intonation.co.uk/images/shared/banner-services-english-and-foreign-language-cour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onation.co.uk/images/shared/banner-services-english-and-foreign-language-cour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0C" w:rsidRDefault="002E520C" w:rsidP="002E520C">
      <w:pPr>
        <w:pStyle w:val="NormalWeb"/>
      </w:pPr>
      <w:r>
        <w:rPr>
          <w:rStyle w:val="Strong"/>
        </w:rPr>
        <w:t>38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advise someone to do something</w:t>
      </w:r>
      <w:r>
        <w:t xml:space="preserve"> (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39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go + V-</w:t>
      </w:r>
      <w:proofErr w:type="spellStart"/>
      <w:r>
        <w:rPr>
          <w:rStyle w:val="Strong"/>
        </w:rPr>
        <w:t>ing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..)(</w:t>
      </w:r>
      <w:proofErr w:type="gramStart"/>
      <w:r>
        <w:t>go</w:t>
      </w:r>
      <w:proofErr w:type="gramEnd"/>
      <w:r>
        <w:t xml:space="preserve"> camping…)</w:t>
      </w:r>
    </w:p>
    <w:p w:rsidR="002E520C" w:rsidRDefault="002E520C" w:rsidP="002E520C">
      <w:pPr>
        <w:pStyle w:val="NormalWeb"/>
      </w:pPr>
      <w:r>
        <w:rPr>
          <w:rStyle w:val="Strong"/>
        </w:rPr>
        <w:t>40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leave someone alone</w:t>
      </w:r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yên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41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By + V-</w:t>
      </w:r>
      <w:proofErr w:type="spellStart"/>
      <w:r>
        <w:rPr>
          <w:rStyle w:val="Strong"/>
        </w:rPr>
        <w:t>ing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42)•want/ plan/ agree/ wish/ attempt/ decide/ demand/ expect/ mean/ offer/ prepare/ happen/ hesitate/ hope/ afford/ intend/ manage/ try/ learn/ pretend/ promise/ seem/ refuse + TO + V-infinitive</w:t>
      </w:r>
      <w:r>
        <w:br/>
        <w:t>* I decide to study English.</w:t>
      </w:r>
    </w:p>
    <w:p w:rsidR="002E520C" w:rsidRDefault="002E520C" w:rsidP="002E520C">
      <w:pPr>
        <w:pStyle w:val="NormalWeb"/>
      </w:pPr>
      <w:r>
        <w:rPr>
          <w:rStyle w:val="Strong"/>
        </w:rPr>
        <w:t>43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for a long time = for years = for ages</w:t>
      </w:r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rồi</w:t>
      </w:r>
      <w:proofErr w:type="spellEnd"/>
      <w:r>
        <w:t>)(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)</w:t>
      </w:r>
    </w:p>
    <w:p w:rsidR="002E520C" w:rsidRDefault="002E520C" w:rsidP="002E520C">
      <w:pPr>
        <w:pStyle w:val="NormalWeb"/>
      </w:pPr>
      <w:r>
        <w:rPr>
          <w:rStyle w:val="Strong"/>
        </w:rPr>
        <w:t>44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when + S + V(</w:t>
      </w:r>
      <w:proofErr w:type="spellStart"/>
      <w:r>
        <w:rPr>
          <w:rStyle w:val="Strong"/>
        </w:rPr>
        <w:t>QkĐ</w:t>
      </w:r>
      <w:proofErr w:type="spellEnd"/>
      <w:r>
        <w:rPr>
          <w:rStyle w:val="Strong"/>
        </w:rPr>
        <w:t>), S + was/were + V-</w:t>
      </w:r>
      <w:proofErr w:type="spellStart"/>
      <w:r>
        <w:rPr>
          <w:rStyle w:val="Strong"/>
        </w:rPr>
        <w:t>ing</w:t>
      </w:r>
      <w:proofErr w:type="spellEnd"/>
      <w:r>
        <w:rPr>
          <w:rStyle w:val="Strong"/>
        </w:rPr>
        <w:t>.</w:t>
      </w:r>
    </w:p>
    <w:p w:rsidR="002E520C" w:rsidRDefault="002E520C" w:rsidP="002E520C">
      <w:pPr>
        <w:pStyle w:val="NormalWeb"/>
      </w:pPr>
      <w:r>
        <w:rPr>
          <w:rStyle w:val="Strong"/>
        </w:rPr>
        <w:t>45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When + S + V(</w:t>
      </w:r>
      <w:proofErr w:type="spellStart"/>
      <w:r>
        <w:rPr>
          <w:rStyle w:val="Strong"/>
        </w:rPr>
        <w:t>qkd</w:t>
      </w:r>
      <w:proofErr w:type="spellEnd"/>
      <w:r>
        <w:rPr>
          <w:rStyle w:val="Strong"/>
        </w:rPr>
        <w:t xml:space="preserve">), S + had + </w:t>
      </w:r>
      <w:proofErr w:type="spellStart"/>
      <w:r>
        <w:rPr>
          <w:rStyle w:val="Strong"/>
        </w:rPr>
        <w:t>Pii</w:t>
      </w:r>
      <w:proofErr w:type="spellEnd"/>
    </w:p>
    <w:p w:rsidR="002E520C" w:rsidRDefault="002E520C" w:rsidP="002E520C">
      <w:pPr>
        <w:pStyle w:val="NormalWeb"/>
      </w:pPr>
      <w:r>
        <w:rPr>
          <w:rStyle w:val="Strong"/>
        </w:rPr>
        <w:t>46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Before + S + V(</w:t>
      </w:r>
      <w:proofErr w:type="spellStart"/>
      <w:r>
        <w:rPr>
          <w:rStyle w:val="Strong"/>
        </w:rPr>
        <w:t>qkd</w:t>
      </w:r>
      <w:proofErr w:type="spellEnd"/>
      <w:r>
        <w:rPr>
          <w:rStyle w:val="Strong"/>
        </w:rPr>
        <w:t xml:space="preserve">), S + had + </w:t>
      </w:r>
      <w:proofErr w:type="spellStart"/>
      <w:r>
        <w:rPr>
          <w:rStyle w:val="Strong"/>
        </w:rPr>
        <w:t>Pii</w:t>
      </w:r>
      <w:proofErr w:type="spellEnd"/>
    </w:p>
    <w:p w:rsidR="002E520C" w:rsidRDefault="002E520C" w:rsidP="002E520C">
      <w:pPr>
        <w:pStyle w:val="NormalWeb"/>
      </w:pPr>
      <w:r>
        <w:t>47</w:t>
      </w:r>
      <w:proofErr w:type="gramStart"/>
      <w:r>
        <w:t>)•</w:t>
      </w:r>
      <w:proofErr w:type="gramEnd"/>
      <w:r>
        <w:t>After + S + had +</w:t>
      </w:r>
      <w:proofErr w:type="spellStart"/>
      <w:r>
        <w:t>Pii</w:t>
      </w:r>
      <w:proofErr w:type="spellEnd"/>
      <w:r>
        <w:t>, S + V(</w:t>
      </w:r>
      <w:proofErr w:type="spellStart"/>
      <w:r>
        <w:t>qkd</w:t>
      </w:r>
      <w:proofErr w:type="spellEnd"/>
      <w:r>
        <w:t>)</w:t>
      </w:r>
    </w:p>
    <w:p w:rsidR="002E520C" w:rsidRDefault="002E520C" w:rsidP="002E520C">
      <w:pPr>
        <w:pStyle w:val="NormalWeb"/>
      </w:pPr>
      <w:r>
        <w:rPr>
          <w:rStyle w:val="Strong"/>
        </w:rPr>
        <w:lastRenderedPageBreak/>
        <w:t>48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to be crowded with</w:t>
      </w:r>
      <w:r>
        <w:t xml:space="preserve"> (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49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to be full of</w:t>
      </w:r>
      <w:r>
        <w:t xml:space="preserve"> (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50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 xml:space="preserve">To be/ seem/ sound/ became/ feel/ appear/ look/ go/ turn/ grow + </w:t>
      </w:r>
      <w:proofErr w:type="spellStart"/>
      <w:r>
        <w:rPr>
          <w:rStyle w:val="Strong"/>
        </w:rPr>
        <w:t>adj</w:t>
      </w:r>
      <w:proofErr w:type="spellEnd"/>
      <w:r>
        <w:t xml:space="preserve"> (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tri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/ </w:t>
      </w:r>
      <w:proofErr w:type="spellStart"/>
      <w:r>
        <w:t>là</w:t>
      </w:r>
      <w:proofErr w:type="spellEnd"/>
      <w:r>
        <w:t xml:space="preserve">/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/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…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adv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adj</w:t>
      </w:r>
      <w:proofErr w:type="spellEnd"/>
      <w:r>
        <w:t>)</w:t>
      </w:r>
    </w:p>
    <w:p w:rsidR="002E520C" w:rsidRDefault="002E520C" w:rsidP="002E520C">
      <w:pPr>
        <w:pStyle w:val="NormalWeb"/>
      </w:pPr>
      <w:r>
        <w:rPr>
          <w:rStyle w:val="Strong"/>
        </w:rPr>
        <w:t>51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except for/ apart from</w:t>
      </w:r>
      <w:r>
        <w:t xml:space="preserve"> (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trừ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52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as soon as</w:t>
      </w:r>
      <w:r>
        <w:t xml:space="preserve"> (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>)</w:t>
      </w:r>
    </w:p>
    <w:p w:rsidR="002E520C" w:rsidRDefault="002E520C" w:rsidP="002E520C">
      <w:pPr>
        <w:pStyle w:val="NormalWeb"/>
      </w:pPr>
      <w:r>
        <w:rPr>
          <w:rStyle w:val="Strong"/>
        </w:rPr>
        <w:t>53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to be afraid of</w:t>
      </w:r>
      <w:r>
        <w:t xml:space="preserve"> (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..)</w:t>
      </w:r>
    </w:p>
    <w:p w:rsidR="002E520C" w:rsidRDefault="002E520C" w:rsidP="002E520C">
      <w:pPr>
        <w:pStyle w:val="NormalWeb"/>
      </w:pPr>
      <w:r>
        <w:rPr>
          <w:rStyle w:val="Strong"/>
        </w:rPr>
        <w:t>54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could hardly</w:t>
      </w:r>
      <w:r>
        <w:t xml:space="preserve"> (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)( </w:t>
      </w:r>
      <w:proofErr w:type="spellStart"/>
      <w:r>
        <w:t>chú</w:t>
      </w:r>
      <w:proofErr w:type="spellEnd"/>
      <w:r>
        <w:t xml:space="preserve"> ý: hard </w:t>
      </w:r>
      <w:proofErr w:type="spellStart"/>
      <w:r>
        <w:t>khác</w:t>
      </w:r>
      <w:proofErr w:type="spellEnd"/>
      <w:r>
        <w:t xml:space="preserve"> hardly)</w:t>
      </w:r>
    </w:p>
    <w:p w:rsidR="002E520C" w:rsidRDefault="002E520C" w:rsidP="002E520C">
      <w:pPr>
        <w:pStyle w:val="NormalWeb"/>
      </w:pPr>
      <w:r>
        <w:rPr>
          <w:rStyle w:val="Strong"/>
        </w:rPr>
        <w:t>55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Have difficulty + V-</w:t>
      </w:r>
      <w:proofErr w:type="spellStart"/>
      <w:r>
        <w:rPr>
          <w:rStyle w:val="Strong"/>
        </w:rPr>
        <w:t>ing</w:t>
      </w:r>
      <w:proofErr w:type="spellEnd"/>
      <w:r>
        <w:t xml:space="preserve"> (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56</w:t>
      </w:r>
      <w:proofErr w:type="gramStart"/>
      <w:r>
        <w:rPr>
          <w:rStyle w:val="Strong"/>
        </w:rPr>
        <w:t>)•</w:t>
      </w:r>
      <w:proofErr w:type="spellStart"/>
      <w:proofErr w:type="gramEnd"/>
      <w:r>
        <w:rPr>
          <w:rStyle w:val="Strong"/>
        </w:rPr>
        <w:t>Chú</w:t>
      </w:r>
      <w:proofErr w:type="spellEnd"/>
      <w:r>
        <w:rPr>
          <w:rStyle w:val="Strong"/>
        </w:rPr>
        <w:t xml:space="preserve"> ý </w:t>
      </w:r>
      <w:proofErr w:type="spellStart"/>
      <w:r>
        <w:rPr>
          <w:rStyle w:val="Strong"/>
        </w:rPr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biệt</w:t>
      </w:r>
      <w:proofErr w:type="spellEnd"/>
      <w:r>
        <w:rPr>
          <w:rStyle w:val="Strong"/>
        </w:rPr>
        <w:t xml:space="preserve"> 2 </w:t>
      </w:r>
      <w:proofErr w:type="spellStart"/>
      <w:r>
        <w:rPr>
          <w:rStyle w:val="Strong"/>
        </w:rPr>
        <w:t>loại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V-</w:t>
      </w:r>
      <w:proofErr w:type="spellStart"/>
      <w:r>
        <w:rPr>
          <w:rStyle w:val="Strong"/>
        </w:rPr>
        <w:t>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V-</w:t>
      </w:r>
      <w:proofErr w:type="spellStart"/>
      <w:r>
        <w:rPr>
          <w:rStyle w:val="Strong"/>
        </w:rPr>
        <w:t>ing</w:t>
      </w:r>
      <w:proofErr w:type="spellEnd"/>
      <w:r>
        <w:rPr>
          <w:rStyle w:val="Strong"/>
        </w:rPr>
        <w:t xml:space="preserve">: </w:t>
      </w:r>
      <w:proofErr w:type="spellStart"/>
      <w:r>
        <w:t>dùng</w:t>
      </w:r>
      <w:proofErr w:type="spellEnd"/>
      <w:r>
        <w:t xml:space="preserve"> -</w:t>
      </w:r>
      <w:proofErr w:type="spellStart"/>
      <w:r>
        <w:t>ed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, -</w:t>
      </w:r>
      <w:proofErr w:type="spellStart"/>
      <w:r>
        <w:t>ing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. </w:t>
      </w:r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–</w:t>
      </w:r>
      <w:proofErr w:type="spellStart"/>
      <w:r>
        <w:t>ing</w:t>
      </w:r>
      <w:proofErr w:type="spellEnd"/>
    </w:p>
    <w:p w:rsidR="002E520C" w:rsidRDefault="002E520C" w:rsidP="002E520C">
      <w:pPr>
        <w:pStyle w:val="NormalWeb"/>
      </w:pPr>
      <w:r>
        <w:t>*1: That film is boring.</w:t>
      </w:r>
      <w:r>
        <w:br/>
        <w:t>*2: He is bored.</w:t>
      </w:r>
      <w:r>
        <w:br/>
        <w:t>*3: He is an interesting man.</w:t>
      </w:r>
      <w:r>
        <w:br/>
        <w:t>*4: That book is an interesting one.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–</w:t>
      </w:r>
      <w:proofErr w:type="spellStart"/>
      <w:r>
        <w:t>ed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ta </w:t>
      </w:r>
      <w:proofErr w:type="spellStart"/>
      <w:r>
        <w:t>nói</w:t>
      </w:r>
      <w:proofErr w:type="spellEnd"/>
      <w:r>
        <w:t xml:space="preserve"> : a loved man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mến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”,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“</w:t>
      </w:r>
      <w:proofErr w:type="spellStart"/>
      <w:r>
        <w:t>Bị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Được</w:t>
      </w:r>
      <w:proofErr w:type="spellEnd"/>
      <w:r>
        <w:t xml:space="preserve">” ở </w:t>
      </w:r>
      <w:proofErr w:type="spellStart"/>
      <w:r>
        <w:t>đó</w:t>
      </w:r>
      <w:proofErr w:type="spellEnd"/>
      <w:r>
        <w:t>)</w:t>
      </w:r>
    </w:p>
    <w:p w:rsidR="002E520C" w:rsidRDefault="002E520C" w:rsidP="002E520C">
      <w:pPr>
        <w:pStyle w:val="NormalWeb"/>
      </w:pPr>
      <w:r>
        <w:rPr>
          <w:rStyle w:val="Strong"/>
        </w:rPr>
        <w:t>57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in which = where; on/at which = when</w:t>
      </w:r>
    </w:p>
    <w:p w:rsidR="002E520C" w:rsidRDefault="002E520C" w:rsidP="002E520C">
      <w:pPr>
        <w:pStyle w:val="NormalWeb"/>
      </w:pPr>
      <w:r>
        <w:rPr>
          <w:rStyle w:val="Strong"/>
        </w:rPr>
        <w:t>58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Put + up + with + V-</w:t>
      </w:r>
      <w:proofErr w:type="spellStart"/>
      <w:r>
        <w:rPr>
          <w:rStyle w:val="Strong"/>
        </w:rPr>
        <w:t>ing</w:t>
      </w:r>
      <w:proofErr w:type="spellEnd"/>
      <w:r>
        <w:t xml:space="preserve"> (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đựng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59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Make use of + N/ V-</w:t>
      </w:r>
      <w:proofErr w:type="spellStart"/>
      <w:r>
        <w:rPr>
          <w:rStyle w:val="Strong"/>
        </w:rPr>
        <w:t>ing</w:t>
      </w:r>
      <w:proofErr w:type="spellEnd"/>
      <w:r>
        <w:t xml:space="preserve"> (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60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 xml:space="preserve">Get + </w:t>
      </w:r>
      <w:proofErr w:type="spellStart"/>
      <w:r>
        <w:rPr>
          <w:rStyle w:val="Strong"/>
        </w:rPr>
        <w:t>adj</w:t>
      </w:r>
      <w:proofErr w:type="spellEnd"/>
      <w:r>
        <w:rPr>
          <w:rStyle w:val="Strong"/>
        </w:rPr>
        <w:t xml:space="preserve">/ </w:t>
      </w:r>
      <w:proofErr w:type="spellStart"/>
      <w:r>
        <w:rPr>
          <w:rStyle w:val="Strong"/>
        </w:rPr>
        <w:t>Pii</w:t>
      </w:r>
      <w:proofErr w:type="spellEnd"/>
    </w:p>
    <w:p w:rsidR="002E520C" w:rsidRDefault="002E520C" w:rsidP="002E520C">
      <w:pPr>
        <w:pStyle w:val="NormalWeb"/>
      </w:pPr>
      <w:r>
        <w:rPr>
          <w:rStyle w:val="Strong"/>
        </w:rPr>
        <w:t>61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Make progress</w:t>
      </w:r>
      <w:r>
        <w:t xml:space="preserve"> (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62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take over + N</w:t>
      </w:r>
      <w:r>
        <w:t xml:space="preserve"> (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63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Bring about</w:t>
      </w:r>
      <w:r>
        <w:t xml:space="preserve"> (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:rsidR="002E520C" w:rsidRDefault="002E520C" w:rsidP="002E520C">
      <w:pPr>
        <w:pStyle w:val="NormalWeb"/>
      </w:pPr>
      <w:r>
        <w:rPr>
          <w:rStyle w:val="Strong"/>
        </w:rPr>
        <w:t>64</w:t>
      </w:r>
      <w:proofErr w:type="gramStart"/>
      <w:r>
        <w:rPr>
          <w:rStyle w:val="Strong"/>
        </w:rPr>
        <w:t>)•</w:t>
      </w:r>
      <w:proofErr w:type="spellStart"/>
      <w:proofErr w:type="gramEnd"/>
      <w:r>
        <w:rPr>
          <w:rStyle w:val="Strong"/>
        </w:rPr>
        <w:t>Chú</w:t>
      </w:r>
      <w:proofErr w:type="spellEnd"/>
      <w:r>
        <w:rPr>
          <w:rStyle w:val="Strong"/>
        </w:rPr>
        <w:t xml:space="preserve"> ý: so + </w:t>
      </w:r>
      <w:proofErr w:type="spellStart"/>
      <w:r>
        <w:rPr>
          <w:rStyle w:val="Strong"/>
        </w:rPr>
        <w:t>adj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còn</w:t>
      </w:r>
      <w:proofErr w:type="spellEnd"/>
      <w:r>
        <w:rPr>
          <w:rStyle w:val="Strong"/>
        </w:rPr>
        <w:t xml:space="preserve"> such + N</w:t>
      </w:r>
    </w:p>
    <w:p w:rsidR="002E520C" w:rsidRDefault="002E520C" w:rsidP="002E520C">
      <w:pPr>
        <w:pStyle w:val="NormalWeb"/>
      </w:pPr>
      <w:r>
        <w:rPr>
          <w:rStyle w:val="Strong"/>
        </w:rPr>
        <w:t>65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 xml:space="preserve">At the end of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In the end</w:t>
      </w:r>
      <w:r>
        <w:t xml:space="preserve"> (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>)</w:t>
      </w:r>
    </w:p>
    <w:p w:rsidR="002E520C" w:rsidRDefault="002E520C" w:rsidP="002E520C">
      <w:pPr>
        <w:pStyle w:val="NormalWeb"/>
      </w:pPr>
      <w:r>
        <w:rPr>
          <w:rStyle w:val="Strong"/>
        </w:rPr>
        <w:t>66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To find out(</w:t>
      </w:r>
      <w:proofErr w:type="spellStart"/>
      <w:r>
        <w:rPr>
          <w:rStyle w:val="Strong"/>
        </w:rPr>
        <w:t>tìm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  <w:r>
        <w:rPr>
          <w:rStyle w:val="Strong"/>
        </w:rPr>
        <w:t>),To succeed in</w:t>
      </w:r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lastRenderedPageBreak/>
        <w:t>67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Go for a walk(</w:t>
      </w:r>
      <w:proofErr w:type="spellStart"/>
      <w:r>
        <w:rPr>
          <w:rStyle w:val="Strong"/>
        </w:rPr>
        <w:t>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dạo</w:t>
      </w:r>
      <w:proofErr w:type="spellEnd"/>
      <w:r>
        <w:rPr>
          <w:rStyle w:val="Strong"/>
        </w:rPr>
        <w:t>)/ go on holiday/picnic</w:t>
      </w:r>
      <w:r>
        <w:t xml:space="preserve"> (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nghỉ</w:t>
      </w:r>
      <w:proofErr w:type="spellEnd"/>
      <w:r>
        <w:t>)</w:t>
      </w:r>
    </w:p>
    <w:p w:rsidR="002E520C" w:rsidRDefault="002E520C" w:rsidP="002E520C">
      <w:pPr>
        <w:pStyle w:val="NormalWeb"/>
      </w:pPr>
      <w:r>
        <w:rPr>
          <w:rStyle w:val="Strong"/>
        </w:rPr>
        <w:t>68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 xml:space="preserve">One of + so </w:t>
      </w:r>
      <w:proofErr w:type="spellStart"/>
      <w:r>
        <w:rPr>
          <w:rStyle w:val="Strong"/>
        </w:rPr>
        <w:t>sánh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nhất</w:t>
      </w:r>
      <w:proofErr w:type="spellEnd"/>
      <w:r>
        <w:rPr>
          <w:rStyle w:val="Strong"/>
        </w:rPr>
        <w:t xml:space="preserve"> + N</w:t>
      </w:r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69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 xml:space="preserve">It is the first/ second…/best + Time + </w:t>
      </w:r>
      <w:proofErr w:type="spellStart"/>
      <w:r>
        <w:rPr>
          <w:rStyle w:val="Strong"/>
        </w:rPr>
        <w:t>thì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:rsidR="002E520C" w:rsidRDefault="002E520C" w:rsidP="002E520C">
      <w:pPr>
        <w:pStyle w:val="NormalWeb"/>
      </w:pPr>
      <w:r>
        <w:rPr>
          <w:rStyle w:val="Strong"/>
        </w:rPr>
        <w:t>70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Live in(</w:t>
      </w:r>
      <w:proofErr w:type="spellStart"/>
      <w:r>
        <w:rPr>
          <w:rStyle w:val="Strong"/>
        </w:rPr>
        <w:t>sống</w:t>
      </w:r>
      <w:proofErr w:type="spellEnd"/>
      <w:r>
        <w:rPr>
          <w:rStyle w:val="Strong"/>
        </w:rPr>
        <w:t xml:space="preserve"> ở)/ Live at +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thể</w:t>
      </w:r>
      <w:proofErr w:type="spellEnd"/>
      <w:r>
        <w:rPr>
          <w:rStyle w:val="Strong"/>
        </w:rPr>
        <w:t>/ Live on</w:t>
      </w:r>
      <w:r>
        <w:t xml:space="preserve"> (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71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To be fined for </w:t>
      </w:r>
      <w:r>
        <w:t>(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về</w:t>
      </w:r>
      <w:proofErr w:type="spellEnd"/>
      <w:r>
        <w:t>)</w:t>
      </w:r>
    </w:p>
    <w:p w:rsidR="002E520C" w:rsidRDefault="002E520C" w:rsidP="002E520C">
      <w:pPr>
        <w:pStyle w:val="NormalWeb"/>
      </w:pPr>
      <w:r>
        <w:rPr>
          <w:rStyle w:val="Strong"/>
        </w:rPr>
        <w:t>72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from behind </w:t>
      </w:r>
      <w:r>
        <w:t>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73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 xml:space="preserve">so that + </w:t>
      </w:r>
      <w:proofErr w:type="spellStart"/>
      <w:r>
        <w:rPr>
          <w:rStyle w:val="Strong"/>
        </w:rPr>
        <w:t>mệnh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t xml:space="preserve"> (</w:t>
      </w:r>
      <w:proofErr w:type="spellStart"/>
      <w:r>
        <w:t>để</w:t>
      </w:r>
      <w:proofErr w:type="spellEnd"/>
      <w:r>
        <w:t>….)</w:t>
      </w:r>
    </w:p>
    <w:p w:rsidR="002E520C" w:rsidRDefault="002E520C" w:rsidP="002E520C">
      <w:pPr>
        <w:pStyle w:val="NormalWeb"/>
      </w:pPr>
      <w:r>
        <w:rPr>
          <w:rStyle w:val="Strong"/>
        </w:rPr>
        <w:t>74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 xml:space="preserve">In case + </w:t>
      </w:r>
      <w:proofErr w:type="spellStart"/>
      <w:r>
        <w:rPr>
          <w:rStyle w:val="Strong"/>
        </w:rPr>
        <w:t>mệnh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> </w:t>
      </w:r>
      <w:r>
        <w:t>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…)</w:t>
      </w:r>
    </w:p>
    <w:p w:rsidR="002E520C" w:rsidRDefault="002E520C" w:rsidP="002E520C">
      <w:pPr>
        <w:pStyle w:val="NormalWeb"/>
      </w:pPr>
      <w:r>
        <w:rPr>
          <w:rStyle w:val="Strong"/>
        </w:rPr>
        <w:t>75</w:t>
      </w:r>
      <w:proofErr w:type="gramStart"/>
      <w:r>
        <w:rPr>
          <w:rStyle w:val="Strong"/>
        </w:rPr>
        <w:t>)•</w:t>
      </w:r>
      <w:proofErr w:type="gramEnd"/>
      <w:r>
        <w:rPr>
          <w:rStyle w:val="Strong"/>
        </w:rPr>
        <w:t>can/ could/ may might/ will/ would/ shall/ should/ must/ ought to… (</w:t>
      </w:r>
      <w:proofErr w:type="gramStart"/>
      <w:r>
        <w:rPr>
          <w:rStyle w:val="Strong"/>
        </w:rPr>
        <w:t>modal</w:t>
      </w:r>
      <w:proofErr w:type="gramEnd"/>
      <w:r>
        <w:rPr>
          <w:rStyle w:val="Strong"/>
        </w:rPr>
        <w:t xml:space="preserve"> Verbs) + V-infinitive.</w:t>
      </w:r>
    </w:p>
    <w:p w:rsidR="0048122A" w:rsidRDefault="0048122A"/>
    <w:sectPr w:rsidR="0048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0C"/>
    <w:rsid w:val="002E520C"/>
    <w:rsid w:val="0048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2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E52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2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2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E52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2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huynh</dc:creator>
  <cp:lastModifiedBy>loc huynh</cp:lastModifiedBy>
  <cp:revision>1</cp:revision>
  <dcterms:created xsi:type="dcterms:W3CDTF">2015-12-05T15:35:00Z</dcterms:created>
  <dcterms:modified xsi:type="dcterms:W3CDTF">2015-12-05T15:38:00Z</dcterms:modified>
</cp:coreProperties>
</file>