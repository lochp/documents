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DF" w:rsidRPr="005A6FDF" w:rsidRDefault="005A6FDF" w:rsidP="005A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hay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Mỹ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5A6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095625"/>
            <wp:effectExtent l="0" t="0" r="0" b="9525"/>
            <wp:docPr id="1" name="Picture 1" descr="http://tienganhonline.net/wp-content/uploads/2015/08/13872179363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enganhonline.net/wp-content/uploads/2015/08/138721793633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FDF" w:rsidRPr="005A6FDF" w:rsidRDefault="005A6FDF" w:rsidP="005A6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>Say cheese!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Cười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good !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Ngoan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nhá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 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con)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Bottom up!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100%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 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ẩm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Me? Not likely!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Tao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hả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Scratch one’s head: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nát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óc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Take it or leave it!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Hell with haggling!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lastRenderedPageBreak/>
        <w:t>Thấy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kệ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Mark my words!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Bored to death!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Chán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What a relief!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Đỡ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Enjoy your 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meal !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miệng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nhá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hell !</w:t>
      </w:r>
      <w:proofErr w:type="gram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!)</w:t>
      </w:r>
      <w:proofErr w:type="gram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>It serves you right!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mày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The more, the merrier!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(Especially when you’re holding a party)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>Beggars can’t be choosers!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mày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xôi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gấc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Boys will be boys!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>Good job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well done!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lắm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Go hell!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quỷ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tha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Just for fun!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Try your best!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Make some noise!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Sôi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Congratulations!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Chúc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mừng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Rain cats and dogs.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Mưa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tã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Love me love my dog.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ghét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ghét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>Strike it.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Trúng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Alway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the same.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Hit it off.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Hit or miss.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chăng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chớ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Add fuel to the fire.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dầu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To eat well and can dress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beautyfully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lastRenderedPageBreak/>
        <w:t>Ăn</w:t>
      </w:r>
      <w:proofErr w:type="spellEnd"/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trơn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Don’t mention it! = You’re welcome = </w:t>
      </w: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allright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>! = Not at all.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chi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Just kidding.</w:t>
      </w:r>
      <w:proofErr w:type="gram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đùa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</w:p>
    <w:p w:rsidR="005A6FDF" w:rsidRPr="005A6FDF" w:rsidRDefault="005A6FDF" w:rsidP="005A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6FDF">
        <w:rPr>
          <w:rFonts w:ascii="Times New Roman" w:eastAsia="Times New Roman" w:hAnsi="Times New Roman" w:cs="Times New Roman"/>
          <w:sz w:val="24"/>
          <w:szCs w:val="24"/>
        </w:rPr>
        <w:t>No, not a bit.</w:t>
      </w:r>
      <w:proofErr w:type="gramEnd"/>
    </w:p>
    <w:p w:rsidR="0048122A" w:rsidRDefault="005A6FDF" w:rsidP="005A6FD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A6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FDF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</w:p>
    <w:p w:rsidR="00A76B96" w:rsidRDefault="00A76B96" w:rsidP="00A76B96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2)</w:t>
      </w:r>
    </w:p>
    <w:p w:rsidR="00A76B96" w:rsidRDefault="00A76B96" w:rsidP="00A76B96">
      <w:pPr>
        <w:pStyle w:val="NormalWeb"/>
      </w:pPr>
      <w:r>
        <w:rPr>
          <w:noProof/>
        </w:rPr>
        <w:drawing>
          <wp:inline distT="0" distB="0" distL="0" distR="0">
            <wp:extent cx="5238750" cy="4238625"/>
            <wp:effectExtent l="0" t="0" r="0" b="9525"/>
            <wp:docPr id="2" name="Picture 2" descr="http://www.pictures88.com/p/whats_up/whats_up_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ictures88.com/p/whats_up/whats_up_0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6" w:rsidRDefault="00A76B96" w:rsidP="00A76B96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– Nothing particular!</w:t>
      </w:r>
    </w:p>
    <w:p w:rsidR="00A76B96" w:rsidRDefault="00A76B96" w:rsidP="00A76B96"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– After you.</w:t>
      </w:r>
      <w:proofErr w:type="gramEnd"/>
      <w:r>
        <w:t> </w:t>
      </w:r>
    </w:p>
    <w:p w:rsidR="00A76B96" w:rsidRDefault="00A76B96" w:rsidP="00A76B96">
      <w:pPr>
        <w:pStyle w:val="NormalWeb"/>
      </w:pPr>
      <w:proofErr w:type="spellStart"/>
      <w:proofErr w:type="gramStart"/>
      <w:r>
        <w:lastRenderedPageBreak/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proofErr w:type="gramEnd"/>
      <w:r>
        <w:t xml:space="preserve"> – Have I got your word on that?</w:t>
      </w:r>
    </w:p>
    <w:p w:rsidR="00A76B96" w:rsidRDefault="00A76B96" w:rsidP="00A76B96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– The same as usual! </w:t>
      </w:r>
    </w:p>
    <w:p w:rsidR="00A76B96" w:rsidRDefault="00A76B96" w:rsidP="00A76B96">
      <w:pPr>
        <w:pStyle w:val="NormalWeb"/>
      </w:pPr>
      <w:proofErr w:type="spellStart"/>
      <w:r>
        <w:t>Gần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– Almost! </w:t>
      </w:r>
    </w:p>
    <w:p w:rsidR="00A76B96" w:rsidRDefault="00A76B96" w:rsidP="00A76B9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– </w:t>
      </w:r>
      <w:proofErr w:type="gramStart"/>
      <w:r>
        <w:t>You ‘ll</w:t>
      </w:r>
      <w:proofErr w:type="gramEnd"/>
      <w:r>
        <w:t xml:space="preserve"> have to step on it</w:t>
      </w:r>
    </w:p>
    <w:p w:rsidR="00A76B96" w:rsidRDefault="00A76B96" w:rsidP="00A76B96">
      <w:pPr>
        <w:pStyle w:val="NormalWeb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– I’m in a hurry. </w:t>
      </w:r>
    </w:p>
    <w:p w:rsidR="00A76B96" w:rsidRDefault="00A76B96" w:rsidP="00A76B96">
      <w:pPr>
        <w:pStyle w:val="NormalWeb"/>
      </w:pPr>
      <w:proofErr w:type="spellStart"/>
      <w:proofErr w:type="gramStart"/>
      <w:r>
        <w:t>Chuyện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  <w:proofErr w:type="gramEnd"/>
      <w:r>
        <w:t xml:space="preserve"> – What the hell is going on?</w:t>
      </w:r>
    </w:p>
    <w:p w:rsidR="00A76B96" w:rsidRDefault="00A76B96" w:rsidP="00A76B96">
      <w:pPr>
        <w:pStyle w:val="NormalWeb"/>
      </w:pP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– Sorry for bothering! </w:t>
      </w:r>
    </w:p>
    <w:p w:rsidR="00A76B96" w:rsidRDefault="00A76B96" w:rsidP="00A76B96">
      <w:pPr>
        <w:pStyle w:val="NormalWeb"/>
      </w:pPr>
      <w:r>
        <w:t xml:space="preserve">Cho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– Give me a certain time! </w:t>
      </w:r>
    </w:p>
    <w:p w:rsidR="00A76B96" w:rsidRDefault="00A76B96" w:rsidP="00A76B96">
      <w:pPr>
        <w:pStyle w:val="NormalWeb"/>
      </w:pPr>
      <w:proofErr w:type="spellStart"/>
      <w:r>
        <w:t>Sến</w:t>
      </w:r>
      <w:proofErr w:type="spellEnd"/>
      <w:r>
        <w:t xml:space="preserve"> – </w:t>
      </w:r>
      <w:proofErr w:type="spellStart"/>
      <w:r>
        <w:t>Prorincial</w:t>
      </w:r>
      <w:proofErr w:type="spellEnd"/>
      <w:r>
        <w:t>! </w:t>
      </w:r>
    </w:p>
    <w:p w:rsidR="00A76B96" w:rsidRDefault="00A76B96" w:rsidP="00A76B96">
      <w:pPr>
        <w:pStyle w:val="NormalWeb"/>
      </w:pPr>
      <w:proofErr w:type="spellStart"/>
      <w:r>
        <w:t>Làm</w:t>
      </w:r>
      <w:proofErr w:type="spellEnd"/>
      <w:r>
        <w:t xml:space="preserve"> </w:t>
      </w:r>
      <w:proofErr w:type="spellStart"/>
      <w:r>
        <w:t>nản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– Discourages me much! </w:t>
      </w:r>
    </w:p>
    <w:p w:rsidR="00A76B96" w:rsidRDefault="00A76B96" w:rsidP="00A76B96">
      <w:pPr>
        <w:pStyle w:val="NormalWeb"/>
      </w:pP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– It’s a kind of once-in-life! </w:t>
      </w:r>
    </w:p>
    <w:p w:rsidR="00A76B96" w:rsidRDefault="00A76B96" w:rsidP="00A76B96">
      <w:pPr>
        <w:pStyle w:val="NormalWeb"/>
      </w:pPr>
      <w:proofErr w:type="spellStart"/>
      <w:r>
        <w:t>Xa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– Out of sight out of might! </w:t>
      </w:r>
    </w:p>
    <w:p w:rsidR="00A76B96" w:rsidRDefault="00A76B96" w:rsidP="00A76B96">
      <w:pPr>
        <w:pStyle w:val="NormalWeb"/>
      </w:pPr>
      <w:proofErr w:type="spellStart"/>
      <w:r>
        <w:t>Chúa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– The God knows!</w:t>
      </w:r>
    </w:p>
    <w:p w:rsidR="00A76B96" w:rsidRDefault="00A76B96" w:rsidP="00A76B96">
      <w:pPr>
        <w:pStyle w:val="NormalWeb"/>
      </w:pPr>
      <w:r>
        <w:t xml:space="preserve">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,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mắt</w:t>
      </w:r>
      <w:proofErr w:type="spellEnd"/>
      <w:r>
        <w:t>. – Women love through ears, while men love through eyes!</w:t>
      </w:r>
    </w:p>
    <w:p w:rsidR="00A76B96" w:rsidRDefault="00A76B96" w:rsidP="00A76B96">
      <w:pPr>
        <w:pStyle w:val="NormalWeb"/>
      </w:pPr>
      <w:proofErr w:type="spellStart"/>
      <w:r>
        <w:t>Tội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mày</w:t>
      </w:r>
      <w:proofErr w:type="spellEnd"/>
      <w:r>
        <w:t>/</w:t>
      </w:r>
      <w:proofErr w:type="spellStart"/>
      <w:r>
        <w:t>tao</w:t>
      </w:r>
      <w:proofErr w:type="spellEnd"/>
      <w:r>
        <w:t>/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/ con </w:t>
      </w:r>
      <w:proofErr w:type="spellStart"/>
      <w:r>
        <w:t>đó</w:t>
      </w:r>
      <w:proofErr w:type="spellEnd"/>
      <w:r>
        <w:t xml:space="preserve"> – Poor you/me/him/her…!</w:t>
      </w:r>
    </w:p>
    <w:p w:rsidR="00A76B96" w:rsidRDefault="00A76B96" w:rsidP="00A76B96">
      <w:pPr>
        <w:pStyle w:val="NormalWeb"/>
      </w:pPr>
      <w:proofErr w:type="spellStart"/>
      <w:r>
        <w:t>Cút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– Go along with you. </w:t>
      </w:r>
    </w:p>
    <w:p w:rsidR="00A76B96" w:rsidRDefault="00A76B96" w:rsidP="00A76B9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– Let me see. </w:t>
      </w:r>
    </w:p>
    <w:p w:rsidR="00A76B96" w:rsidRDefault="00A76B96" w:rsidP="00A76B96">
      <w:pPr>
        <w:pStyle w:val="NormalWeb"/>
      </w:pPr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  <w:proofErr w:type="gramEnd"/>
      <w:r>
        <w:t xml:space="preserve"> —-&gt; </w:t>
      </w:r>
      <w:proofErr w:type="gramStart"/>
      <w:r>
        <w:t>What’s</w:t>
      </w:r>
      <w:proofErr w:type="gramEnd"/>
      <w:r>
        <w:t xml:space="preserve"> up?</w:t>
      </w:r>
    </w:p>
    <w:p w:rsidR="00A76B96" w:rsidRDefault="00A76B96" w:rsidP="00A76B96">
      <w:pPr>
        <w:pStyle w:val="NormalWeb"/>
      </w:pPr>
      <w:proofErr w:type="spellStart"/>
      <w:proofErr w:type="gramStart"/>
      <w:r>
        <w:t>Dạo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rồi</w:t>
      </w:r>
      <w:proofErr w:type="spellEnd"/>
      <w:r>
        <w:t>?</w:t>
      </w:r>
      <w:proofErr w:type="gramEnd"/>
      <w:r>
        <w:t xml:space="preserve"> —-&gt; </w:t>
      </w:r>
      <w:proofErr w:type="gramStart"/>
      <w:r>
        <w:t>How’s</w:t>
      </w:r>
      <w:proofErr w:type="gramEnd"/>
      <w:r>
        <w:t xml:space="preserve"> it going?</w:t>
      </w:r>
    </w:p>
    <w:p w:rsidR="00A76B96" w:rsidRDefault="00A76B96" w:rsidP="00A76B96">
      <w:pPr>
        <w:pStyle w:val="NormalWeb"/>
      </w:pPr>
      <w:proofErr w:type="spellStart"/>
      <w:proofErr w:type="gramStart"/>
      <w:r>
        <w:t>Dạo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  <w:r>
        <w:t xml:space="preserve"> —-&gt; </w:t>
      </w:r>
      <w:proofErr w:type="gramStart"/>
      <w:r>
        <w:t>What</w:t>
      </w:r>
      <w:proofErr w:type="gramEnd"/>
      <w:r>
        <w:t xml:space="preserve"> have you been doing?</w:t>
      </w:r>
    </w:p>
    <w:p w:rsidR="00A76B96" w:rsidRDefault="00A76B96" w:rsidP="00A76B96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—-&gt; Nothing much</w:t>
      </w:r>
    </w:p>
    <w:p w:rsidR="00A76B96" w:rsidRDefault="00A76B96" w:rsidP="00A76B96">
      <w:pPr>
        <w:pStyle w:val="NormalWeb"/>
      </w:pPr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  <w:proofErr w:type="gramEnd"/>
      <w:r>
        <w:t xml:space="preserve"> —-&gt; </w:t>
      </w:r>
      <w:proofErr w:type="gramStart"/>
      <w:r>
        <w:t>What’s</w:t>
      </w:r>
      <w:proofErr w:type="gramEnd"/>
      <w:r>
        <w:t xml:space="preserve"> on your mind?</w:t>
      </w:r>
    </w:p>
    <w:p w:rsidR="00A76B96" w:rsidRDefault="00A76B96" w:rsidP="00A76B96">
      <w:pPr>
        <w:pStyle w:val="NormalWeb"/>
      </w:pP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—-&gt; I was just thinking</w:t>
      </w:r>
    </w:p>
    <w:p w:rsidR="00A76B96" w:rsidRDefault="00A76B96" w:rsidP="00A76B96">
      <w:pPr>
        <w:pStyle w:val="NormalWeb"/>
      </w:pPr>
      <w:proofErr w:type="spellStart"/>
      <w:r>
        <w:lastRenderedPageBreak/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—-&gt; I was just daydreaming</w:t>
      </w:r>
    </w:p>
    <w:p w:rsidR="00A76B96" w:rsidRDefault="00A76B96" w:rsidP="00A76B96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—-&gt; </w:t>
      </w:r>
      <w:proofErr w:type="gramStart"/>
      <w:r>
        <w:t>It’s</w:t>
      </w:r>
      <w:proofErr w:type="gramEnd"/>
      <w:r>
        <w:t xml:space="preserve"> none of your business</w:t>
      </w:r>
    </w:p>
    <w:p w:rsidR="00A76B96" w:rsidRDefault="00A76B96" w:rsidP="00A76B96">
      <w:pPr>
        <w:pStyle w:val="NormalWeb"/>
      </w:pPr>
      <w:proofErr w:type="spellStart"/>
      <w:proofErr w:type="gramStart"/>
      <w:r>
        <w:t>Vậy</w:t>
      </w:r>
      <w:proofErr w:type="spellEnd"/>
      <w:r>
        <w:t xml:space="preserve"> </w:t>
      </w:r>
      <w:proofErr w:type="spellStart"/>
      <w:r>
        <w:t>hả</w:t>
      </w:r>
      <w:proofErr w:type="spellEnd"/>
      <w:r>
        <w:t>?</w:t>
      </w:r>
      <w:proofErr w:type="gramEnd"/>
      <w:r>
        <w:t xml:space="preserve"> —-&gt; Is that so?</w:t>
      </w:r>
    </w:p>
    <w:p w:rsidR="00A76B96" w:rsidRDefault="00A76B96" w:rsidP="00A76B96">
      <w:pPr>
        <w:pStyle w:val="NormalWeb"/>
      </w:pPr>
      <w:proofErr w:type="spellStart"/>
      <w:proofErr w:type="gram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  <w:proofErr w:type="gramEnd"/>
      <w:r>
        <w:t xml:space="preserve"> —-&gt; How come?</w:t>
      </w:r>
    </w:p>
    <w:p w:rsidR="00A76B96" w:rsidRDefault="00A76B96" w:rsidP="00A76B96">
      <w:pPr>
        <w:pStyle w:val="NormalWeb"/>
      </w:pP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rồi</w:t>
      </w:r>
      <w:proofErr w:type="spellEnd"/>
      <w:r>
        <w:t>! —-&gt; Absolutely!</w:t>
      </w:r>
    </w:p>
    <w:p w:rsidR="00A76B96" w:rsidRDefault="00A76B96" w:rsidP="00A76B96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đúng</w:t>
      </w:r>
      <w:proofErr w:type="spellEnd"/>
      <w:r>
        <w:t>! —-&gt; Definitely!</w:t>
      </w:r>
    </w:p>
    <w:p w:rsidR="00A76B96" w:rsidRDefault="00A76B96" w:rsidP="00A76B96">
      <w:pPr>
        <w:pStyle w:val="NormalWeb"/>
      </w:pP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>! —-&gt; Of course!</w:t>
      </w:r>
    </w:p>
    <w:p w:rsidR="00A76B96" w:rsidRDefault="00A76B96" w:rsidP="00A76B96">
      <w:pPr>
        <w:pStyle w:val="NormalWeb"/>
      </w:pP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—-&gt; </w:t>
      </w:r>
      <w:proofErr w:type="gramStart"/>
      <w:r>
        <w:t>You</w:t>
      </w:r>
      <w:proofErr w:type="gramEnd"/>
      <w:r>
        <w:t xml:space="preserve"> better believe it!</w:t>
      </w:r>
    </w:p>
    <w:p w:rsidR="00A76B96" w:rsidRDefault="00A76B96" w:rsidP="00A76B96">
      <w:pPr>
        <w:pStyle w:val="Heading2"/>
      </w:pPr>
      <w:r>
        <w:t>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3)</w:t>
      </w:r>
    </w:p>
    <w:p w:rsidR="00A76B96" w:rsidRDefault="00A76B96" w:rsidP="00A76B9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77000" cy="6477000"/>
            <wp:effectExtent l="0" t="0" r="0" b="0"/>
            <wp:docPr id="4" name="Picture 4" descr="http://irregulartimes.com/notyourbusiness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rregulartimes.com/notyourbusinessthum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6" w:rsidRPr="00A76B96" w:rsidRDefault="00A76B96" w:rsidP="00A76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I guess so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There’s no way to know.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—&gt; I can’t say for sure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( I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don’t know)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is too good to be true!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lastRenderedPageBreak/>
        <w:t>Thôi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đùa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) —-&gt; No way!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( Stop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joking!)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I got it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Right on!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(Great!)</w:t>
      </w:r>
      <w:proofErr w:type="gramEnd"/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! —-&gt; I did it!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rảnh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minute?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‘Til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when?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About when?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I won’t take but a minute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Speak up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Melissa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—-&gt; Seen Melissa?</w:t>
      </w:r>
      <w:proofErr w:type="gramEnd"/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we’ve met again, eh?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Come here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Ghé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Come over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vội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go yet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nhường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Please go first. After you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Cám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nhường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Thanks for letting me go first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nhõm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relief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kia</w:t>
      </w:r>
      <w:proofErr w:type="spellEnd"/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?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the hell are you doing?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life saver. I know I can count on you.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vờ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khờ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khạo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your head out of your ass!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Xạo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lie!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Do as I say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is the limit!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lastRenderedPageBreak/>
        <w:t>Hãy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Explain to me why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ghét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jerk!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Ngộ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ngĩnh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cute!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of your business/ It’s not your business!</w:t>
      </w:r>
    </w:p>
    <w:p w:rsidR="00A76B96" w:rsidRDefault="00A76B96" w:rsidP="00A76B96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4)</w:t>
      </w:r>
    </w:p>
    <w:p w:rsidR="00A76B96" w:rsidRDefault="00A76B96" w:rsidP="00A76B96">
      <w:pPr>
        <w:pStyle w:val="NormalWeb"/>
      </w:pPr>
      <w:r>
        <w:rPr>
          <w:noProof/>
        </w:rPr>
        <w:drawing>
          <wp:inline distT="0" distB="0" distL="0" distR="0">
            <wp:extent cx="4191000" cy="2714625"/>
            <wp:effectExtent l="0" t="0" r="0" b="9525"/>
            <wp:docPr id="5" name="Picture 5" descr="http://tienganhonline.net/wp-content/uploads/2015/08/kinh-nghiem-hoc-tieng-an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ienganhonline.net/wp-content/uploads/2015/08/kinh-nghiem-hoc-tieng-anh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6" w:rsidRPr="00A76B96" w:rsidRDefault="00A76B96" w:rsidP="00A76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76B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</w:hyperlink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A76B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</w:t>
        </w:r>
      </w:hyperlink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6B96" w:rsidRPr="00A76B96" w:rsidRDefault="00A76B96" w:rsidP="00A76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Hay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Mỹ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4)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1000" cy="2714625"/>
            <wp:effectExtent l="0" t="0" r="0" b="9525"/>
            <wp:docPr id="6" name="Picture 6" descr="http://tienganhonline.net/wp-content/uploads/2015/08/kinh-nghiem-hoc-tieng-an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ienganhonline.net/wp-content/uploads/2015/08/kinh-nghiem-hoc-tieng-anh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Đừng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dính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mũi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vào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việc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này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Don’t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stick your nose into this.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thôi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ngay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Stop it right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 way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ins w:id="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Á à…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thằng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này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láo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A wise guy, eh?!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Quên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!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Đủ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rồi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!)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Forget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it! (I’ve had enough!)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chơi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vui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Are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you having a good time?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Ngồi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nhé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Scoot over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đã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hứng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chưa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cảm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chưa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?)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Are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you in the mood?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Mấy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giờ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phải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What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time is your curfew?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Chuyện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còn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tùy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It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depends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Nếu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tôi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sẽ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nhà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)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it gets boring, I’ll go (home)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Tùy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thôi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It’s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up to you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cũng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được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Anything’s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fine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nào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cũng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tốt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Either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will do.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Tôi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sẽ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chở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I’ll take you home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việc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được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does that sound to you?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Dạo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này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mọi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việc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vẫn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tốt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hả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Are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you doing okay?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chờ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máy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điện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thoại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) —-&gt; Hold on, please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Xin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hãy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ở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nhà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—&gt; Please be home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Gửi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lời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chào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của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anh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tới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của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em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—&gt; Say hello to your friends for me.</w:t>
        </w:r>
        <w:proofErr w:type="gramEnd"/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Tiếc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!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What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a pity!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tệ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—&gt; Too bad!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Nhiều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rủi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ro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!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It’s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risky!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Cố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gắng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! —-&gt; Go for it!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Vui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lên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! —-&gt; Cheer up!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Bình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tĩnh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nào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! —-&gt; Calm down!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Tuyệt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Awesome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4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Kỳ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quái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Weird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6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Đừng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hiểu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sai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ý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tôi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Don’t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get me wrong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8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Chuyện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đã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qua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rồi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It’s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over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0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Bạn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tốt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hơn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hết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là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nên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la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cà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You’d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better stop dawdling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2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Nghe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vẻ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hay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đấy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, ta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thử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nó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vật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xem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sao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Sounds fun! Let’s give it a try!</w:t>
        </w:r>
      </w:ins>
    </w:p>
    <w:p w:rsid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3" w:author="Unknown"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Chả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thấy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xảy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ra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cả</w:t>
        </w:r>
        <w:proofErr w:type="spell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—-&gt; </w:t>
        </w:r>
        <w:proofErr w:type="gramStart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>Nothing’s</w:t>
        </w:r>
        <w:proofErr w:type="gramEnd"/>
        <w:r w:rsidRPr="00A76B96">
          <w:rPr>
            <w:rFonts w:ascii="Times New Roman" w:eastAsia="Times New Roman" w:hAnsi="Times New Roman" w:cs="Times New Roman"/>
            <w:sz w:val="24"/>
            <w:szCs w:val="24"/>
          </w:rPr>
          <w:t xml:space="preserve"> happened yet</w:t>
        </w:r>
      </w:ins>
    </w:p>
    <w:p w:rsidR="00A76B96" w:rsidRPr="00A76B96" w:rsidRDefault="00A76B96" w:rsidP="00A76B96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</w:p>
    <w:p w:rsidR="00A76B96" w:rsidRPr="00A76B96" w:rsidRDefault="00A76B96" w:rsidP="00A76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Hay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Mỹ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 – </w:t>
      </w:r>
      <w:proofErr w:type="spellStart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cuối</w:t>
      </w:r>
      <w:proofErr w:type="spellEnd"/>
      <w:r w:rsidRPr="00A76B9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7" name="Picture 7" descr="http://rlv.zcache.com/eat_sleep_poop_life_is_tough_tshirts-r905f2a48db13460c851d3adea9a85db5_f0coo_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rlv.zcache.com/eat_sleep_poop_life_is_tough_tshirts-r905f2a48db13460c851d3adea9a85db5_f0coo_5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96" w:rsidRPr="00A76B96" w:rsidRDefault="00A76B96" w:rsidP="00A76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 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strange!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I’m in no mood for … 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kìa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 Here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comes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everybody else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ngớ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ngẩn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nonsense!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Tuỳ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Suit yourself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thrill!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Chừng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phiền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… —-&gt; As long as you’re here, could you…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Tội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I’m on my way home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(1/3) so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)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(third) as strong as usual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lastRenderedPageBreak/>
        <w:t>Cái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on earth is this?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nực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cười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dope!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thảm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miserable guy!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haven’t changed a bit!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đem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khoe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) —-&gt; I’ll show it off to everybody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dám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đùa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tui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à.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played a prank on me. Wait!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đấy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!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Enough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is enough!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see which of us can hold out longer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đùa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dí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dỏm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đấy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jokes are always witty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Life is tough!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, …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No matter what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! (</w:t>
      </w:r>
      <w:proofErr w:type="spellStart"/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)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a piece of work!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xách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I’m going to take!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—-&gt; Please help </w:t>
      </w:r>
      <w:proofErr w:type="gramStart"/>
      <w:r w:rsidRPr="00A76B96">
        <w:rPr>
          <w:rFonts w:ascii="Times New Roman" w:eastAsia="Times New Roman" w:hAnsi="Times New Roman" w:cs="Times New Roman"/>
          <w:sz w:val="24"/>
          <w:szCs w:val="24"/>
        </w:rPr>
        <w:t>yourself</w:t>
      </w:r>
      <w:proofErr w:type="gramEnd"/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… —-&gt; Just sit here</w:t>
      </w:r>
    </w:p>
    <w:p w:rsidR="00A76B96" w:rsidRPr="00A76B96" w:rsidRDefault="00A76B96" w:rsidP="00A76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B9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76B96">
        <w:rPr>
          <w:rFonts w:ascii="Times New Roman" w:eastAsia="Times New Roman" w:hAnsi="Times New Roman" w:cs="Times New Roman"/>
          <w:sz w:val="24"/>
          <w:szCs w:val="24"/>
        </w:rPr>
        <w:t>! —-&gt; No means no</w:t>
      </w:r>
    </w:p>
    <w:p w:rsidR="00A76B96" w:rsidRDefault="00A76B96" w:rsidP="00A76B96">
      <w:pPr>
        <w:pStyle w:val="NormalWeb"/>
      </w:pPr>
    </w:p>
    <w:p w:rsidR="00A76B96" w:rsidRDefault="00A76B96" w:rsidP="00A76B96">
      <w:pPr>
        <w:pStyle w:val="z-BottomofForm"/>
        <w:jc w:val="left"/>
      </w:pPr>
      <w:r>
        <w:t>Bottom of Form</w:t>
      </w:r>
    </w:p>
    <w:p w:rsidR="00A76B96" w:rsidRDefault="00A76B96" w:rsidP="005A6FDF"/>
    <w:sectPr w:rsidR="00A7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DF"/>
    <w:rsid w:val="0048122A"/>
    <w:rsid w:val="005A6FDF"/>
    <w:rsid w:val="00A76B96"/>
    <w:rsid w:val="00E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F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qualizer-inner">
    <w:name w:val="equalizer-inner"/>
    <w:basedOn w:val="DefaultParagraphFont"/>
    <w:rsid w:val="00A76B96"/>
  </w:style>
  <w:style w:type="character" w:styleId="Hyperlink">
    <w:name w:val="Hyperlink"/>
    <w:basedOn w:val="DefaultParagraphFont"/>
    <w:uiPriority w:val="99"/>
    <w:semiHidden/>
    <w:unhideWhenUsed/>
    <w:rsid w:val="00A76B96"/>
    <w:rPr>
      <w:color w:val="0000FF"/>
      <w:u w:val="single"/>
    </w:rPr>
  </w:style>
  <w:style w:type="character" w:customStyle="1" w:styleId="yuzotext--title">
    <w:name w:val="yuzo__text--title"/>
    <w:basedOn w:val="DefaultParagraphFont"/>
    <w:rsid w:val="00A76B96"/>
  </w:style>
  <w:style w:type="character" w:customStyle="1" w:styleId="fn">
    <w:name w:val="fn"/>
    <w:basedOn w:val="DefaultParagraphFont"/>
    <w:rsid w:val="00A76B96"/>
  </w:style>
  <w:style w:type="character" w:customStyle="1" w:styleId="sep">
    <w:name w:val="sep"/>
    <w:basedOn w:val="DefaultParagraphFont"/>
    <w:rsid w:val="00A76B96"/>
  </w:style>
  <w:style w:type="character" w:customStyle="1" w:styleId="comments">
    <w:name w:val="comments"/>
    <w:basedOn w:val="DefaultParagraphFont"/>
    <w:rsid w:val="00A76B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6B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6B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6B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6B96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F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qualizer-inner">
    <w:name w:val="equalizer-inner"/>
    <w:basedOn w:val="DefaultParagraphFont"/>
    <w:rsid w:val="00A76B96"/>
  </w:style>
  <w:style w:type="character" w:styleId="Hyperlink">
    <w:name w:val="Hyperlink"/>
    <w:basedOn w:val="DefaultParagraphFont"/>
    <w:uiPriority w:val="99"/>
    <w:semiHidden/>
    <w:unhideWhenUsed/>
    <w:rsid w:val="00A76B96"/>
    <w:rPr>
      <w:color w:val="0000FF"/>
      <w:u w:val="single"/>
    </w:rPr>
  </w:style>
  <w:style w:type="character" w:customStyle="1" w:styleId="yuzotext--title">
    <w:name w:val="yuzo__text--title"/>
    <w:basedOn w:val="DefaultParagraphFont"/>
    <w:rsid w:val="00A76B96"/>
  </w:style>
  <w:style w:type="character" w:customStyle="1" w:styleId="fn">
    <w:name w:val="fn"/>
    <w:basedOn w:val="DefaultParagraphFont"/>
    <w:rsid w:val="00A76B96"/>
  </w:style>
  <w:style w:type="character" w:customStyle="1" w:styleId="sep">
    <w:name w:val="sep"/>
    <w:basedOn w:val="DefaultParagraphFont"/>
    <w:rsid w:val="00A76B96"/>
  </w:style>
  <w:style w:type="character" w:customStyle="1" w:styleId="comments">
    <w:name w:val="comments"/>
    <w:basedOn w:val="DefaultParagraphFont"/>
    <w:rsid w:val="00A76B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6B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6B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6B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6B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://tienganhonline.net/mot-so-cau-hay-dung-trong-tieng-anh-my-phan-5-cuo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enganhonline.net/mot-so-cau-hay-dung-trong-tieng-anh-my-phan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huynh</dc:creator>
  <cp:lastModifiedBy>loc huynh</cp:lastModifiedBy>
  <cp:revision>5</cp:revision>
  <dcterms:created xsi:type="dcterms:W3CDTF">2015-12-05T15:39:00Z</dcterms:created>
  <dcterms:modified xsi:type="dcterms:W3CDTF">2015-12-05T15:43:00Z</dcterms:modified>
</cp:coreProperties>
</file>